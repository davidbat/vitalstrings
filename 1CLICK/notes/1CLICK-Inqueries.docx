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8CE" w:rsidRDefault="006778CE" w:rsidP="006778CE">
      <w:r>
        <w:t>#####</w:t>
      </w:r>
    </w:p>
    <w:p w:rsidR="006778CE" w:rsidRDefault="006778CE" w:rsidP="006778CE">
      <w:r>
        <w:t xml:space="preserve">Dear NTCIR-10 PC, </w:t>
      </w:r>
    </w:p>
    <w:p w:rsidR="006778CE" w:rsidRDefault="006778CE" w:rsidP="006778CE"/>
    <w:p w:rsidR="006778CE" w:rsidRDefault="006778CE" w:rsidP="006778CE">
      <w:r>
        <w:t>Thank you very much for your questions on 1CLICK-2.</w:t>
      </w:r>
    </w:p>
    <w:p w:rsidR="006778CE" w:rsidRDefault="006778CE" w:rsidP="006778CE">
      <w:r>
        <w:t>Please find our answers below.</w:t>
      </w:r>
    </w:p>
    <w:p w:rsidR="006778CE" w:rsidRDefault="006778CE" w:rsidP="006778CE"/>
    <w:p w:rsidR="006778CE" w:rsidRDefault="006778CE" w:rsidP="006778CE">
      <w:r>
        <w:t xml:space="preserve">(1) Are you familiar with the nugget-based evaluation work that was done in the DARPA GALE program (e.g., http://www.springerlink.com/content/vw1q605402757744/)?  If so, what can be learned from that work, both about evaluation and about system </w:t>
      </w:r>
      <w:proofErr w:type="gramStart"/>
      <w:r>
        <w:t>design, that</w:t>
      </w:r>
      <w:proofErr w:type="gramEnd"/>
      <w:r>
        <w:t xml:space="preserve"> might help to accelerate progress in this track.</w:t>
      </w:r>
    </w:p>
    <w:p w:rsidR="006778CE" w:rsidRDefault="006778CE" w:rsidP="006778CE"/>
    <w:p w:rsidR="006778CE" w:rsidRDefault="006778CE" w:rsidP="006778CE">
      <w:r>
        <w:t>Yes we are aware of the general framework of the DARPA GALE nugget evaluation.</w:t>
      </w:r>
    </w:p>
    <w:p w:rsidR="006778CE" w:rsidRDefault="006778CE" w:rsidP="006778CE"/>
    <w:p w:rsidR="006778CE" w:rsidRDefault="006778CE" w:rsidP="006778CE">
      <w:r>
        <w:t>At 1CLICK-1, we only had a brief nugget creation policy document:</w:t>
      </w:r>
    </w:p>
    <w:p w:rsidR="006778CE" w:rsidRDefault="006778CE" w:rsidP="006778CE">
      <w:r>
        <w:t>http://research.microsoft.com/en-us/people/tesakai/nuggetpolicy.pdf</w:t>
      </w:r>
    </w:p>
    <w:p w:rsidR="006778CE" w:rsidRDefault="006778CE" w:rsidP="006778CE">
      <w:proofErr w:type="gramStart"/>
      <w:r>
        <w:t>but</w:t>
      </w:r>
      <w:proofErr w:type="gramEnd"/>
      <w:r>
        <w:t xml:space="preserve"> as we mentioned in our 1CLICK-2 proposal,</w:t>
      </w:r>
    </w:p>
    <w:p w:rsidR="006778CE" w:rsidRDefault="006778CE" w:rsidP="006778CE">
      <w:proofErr w:type="gramStart"/>
      <w:r>
        <w:t>we</w:t>
      </w:r>
      <w:proofErr w:type="gramEnd"/>
      <w:r>
        <w:t xml:space="preserve"> will devise a more systematic way of creating nuggets.</w:t>
      </w:r>
    </w:p>
    <w:p w:rsidR="006778CE" w:rsidRDefault="006778CE" w:rsidP="006778CE">
      <w:r>
        <w:t>We believe that previous work such as this will be useful for it:</w:t>
      </w:r>
    </w:p>
    <w:p w:rsidR="006778CE" w:rsidRDefault="006778CE" w:rsidP="006778CE">
      <w:r>
        <w:t>http://www.lrec-conf.org/proceedings/lrec2008/pdf/909_paper.pdf</w:t>
      </w:r>
    </w:p>
    <w:p w:rsidR="006778CE" w:rsidRDefault="007B2301" w:rsidP="006778CE">
      <w:pPr>
        <w:rPr>
          <w:ins w:id="0" w:author="Makoto Kato" w:date="2011-12-28T12:15:00Z"/>
          <w:rFonts w:hint="eastAsia"/>
        </w:rPr>
      </w:pPr>
      <w:ins w:id="1" w:author="Makoto Kato" w:date="2011-12-28T12:15:00Z">
        <w:r>
          <w:rPr>
            <w:rFonts w:hint="eastAsia"/>
          </w:rPr>
          <w:t xml:space="preserve">In particular, </w:t>
        </w:r>
      </w:ins>
      <w:ins w:id="2" w:author="Makoto Kato" w:date="2011-12-28T12:16:00Z">
        <w:r w:rsidR="00BB2804">
          <w:rPr>
            <w:rFonts w:hint="eastAsia"/>
          </w:rPr>
          <w:t xml:space="preserve">we can revise </w:t>
        </w:r>
      </w:ins>
      <w:ins w:id="3" w:author="Makoto Kato" w:date="2011-12-28T12:18:00Z">
        <w:r w:rsidR="00BB2804">
          <w:rPr>
            <w:rFonts w:hint="eastAsia"/>
          </w:rPr>
          <w:t>our</w:t>
        </w:r>
      </w:ins>
      <w:ins w:id="4" w:author="Makoto Kato" w:date="2011-12-28T12:16:00Z">
        <w:r w:rsidR="00BB2804">
          <w:rPr>
            <w:rFonts w:hint="eastAsia"/>
          </w:rPr>
          <w:t xml:space="preserve"> nugget creation procedure </w:t>
        </w:r>
      </w:ins>
      <w:ins w:id="5" w:author="Makoto Kato" w:date="2011-12-28T12:19:00Z">
        <w:r w:rsidR="00BB2804">
          <w:rPr>
            <w:rFonts w:hint="eastAsia"/>
          </w:rPr>
          <w:t xml:space="preserve">based on </w:t>
        </w:r>
        <w:r w:rsidR="00BF0CF8">
          <w:rPr>
            <w:rFonts w:hint="eastAsia"/>
          </w:rPr>
          <w:t xml:space="preserve">their methodology, for fixing the </w:t>
        </w:r>
        <w:r w:rsidR="00BF0CF8">
          <w:t>granularity</w:t>
        </w:r>
        <w:r w:rsidR="00BF0CF8">
          <w:rPr>
            <w:rFonts w:hint="eastAsia"/>
          </w:rPr>
          <w:t xml:space="preserve"> of nuggets, which is one of the main problems in 1CLICK@NTCIR-9.</w:t>
        </w:r>
      </w:ins>
    </w:p>
    <w:p w:rsidR="00464ECE" w:rsidRDefault="00464ECE" w:rsidP="006778CE"/>
    <w:p w:rsidR="006778CE" w:rsidRDefault="006778CE" w:rsidP="006778CE">
      <w:r>
        <w:t>On the other hand, we stress that we are not repeating what DARPA GALE did.</w:t>
      </w:r>
    </w:p>
    <w:p w:rsidR="006778CE" w:rsidRDefault="006778CE" w:rsidP="006778CE"/>
    <w:p w:rsidR="006778CE" w:rsidRDefault="006778CE" w:rsidP="006778CE">
      <w:r>
        <w:t>In the DARPA GALE nugget evaluation, nuggets were created from the submitted runs</w:t>
      </w:r>
    </w:p>
    <w:p w:rsidR="006778CE" w:rsidRDefault="006778CE" w:rsidP="006778CE">
      <w:proofErr w:type="gramStart"/>
      <w:r>
        <w:t>in</w:t>
      </w:r>
      <w:proofErr w:type="gramEnd"/>
      <w:r>
        <w:t xml:space="preserve"> a bottom-up manner, and </w:t>
      </w:r>
      <w:proofErr w:type="spellStart"/>
      <w:r>
        <w:t>nugs</w:t>
      </w:r>
      <w:proofErr w:type="spellEnd"/>
      <w:r>
        <w:t xml:space="preserve"> (nugget clusters) were obtained from them.</w:t>
      </w:r>
    </w:p>
    <w:p w:rsidR="006778CE" w:rsidRDefault="006778CE" w:rsidP="006778CE">
      <w:r>
        <w:t xml:space="preserve">Then </w:t>
      </w:r>
      <w:proofErr w:type="spellStart"/>
      <w:r>
        <w:t>nug</w:t>
      </w:r>
      <w:proofErr w:type="spellEnd"/>
      <w:r>
        <w:t>-based recall and precision were computed.</w:t>
      </w:r>
    </w:p>
    <w:p w:rsidR="006778CE" w:rsidRDefault="006778CE" w:rsidP="006778CE">
      <w:r>
        <w:t xml:space="preserve">Thus, just like other nugget-based evaluations (in </w:t>
      </w:r>
      <w:proofErr w:type="spellStart"/>
      <w:r>
        <w:t>summarisation</w:t>
      </w:r>
      <w:proofErr w:type="spellEnd"/>
      <w:r>
        <w:t xml:space="preserve"> and in QA),</w:t>
      </w:r>
    </w:p>
    <w:p w:rsidR="006778CE" w:rsidRDefault="006778CE" w:rsidP="006778CE">
      <w:proofErr w:type="gramStart"/>
      <w:r>
        <w:t>the</w:t>
      </w:r>
      <w:proofErr w:type="gramEnd"/>
      <w:r>
        <w:t xml:space="preserve"> evaluation method is position-</w:t>
      </w:r>
      <w:del w:id="6" w:author="Makoto Kato" w:date="2011-12-28T16:13:00Z">
        <w:r w:rsidDel="00DE7BD2">
          <w:delText>agnositic</w:delText>
        </w:r>
      </w:del>
      <w:ins w:id="7" w:author="Makoto Kato" w:date="2011-12-28T16:13:00Z">
        <w:r w:rsidR="00DE7BD2">
          <w:t>agnostic</w:t>
        </w:r>
      </w:ins>
      <w:r>
        <w:t>.</w:t>
      </w:r>
    </w:p>
    <w:p w:rsidR="006778CE" w:rsidRDefault="006778CE" w:rsidP="006778CE"/>
    <w:p w:rsidR="006778CE" w:rsidRDefault="006778CE" w:rsidP="006778CE">
      <w:r>
        <w:t>In contrast, 1CLICK defines important nuggets prior to collecting runs</w:t>
      </w:r>
    </w:p>
    <w:p w:rsidR="006778CE" w:rsidRDefault="006778CE" w:rsidP="006778CE">
      <w:r>
        <w:t>(</w:t>
      </w:r>
      <w:proofErr w:type="gramStart"/>
      <w:r>
        <w:t>although</w:t>
      </w:r>
      <w:proofErr w:type="gramEnd"/>
      <w:r>
        <w:t xml:space="preserve"> we do allow for later revisions), and</w:t>
      </w:r>
    </w:p>
    <w:p w:rsidR="006778CE" w:rsidRDefault="006778CE" w:rsidP="006778CE">
      <w:proofErr w:type="gramStart"/>
      <w:r>
        <w:t>requires</w:t>
      </w:r>
      <w:proofErr w:type="gramEnd"/>
      <w:r>
        <w:t xml:space="preserve"> systems to present important pieces of information first</w:t>
      </w:r>
    </w:p>
    <w:p w:rsidR="006778CE" w:rsidRDefault="006778CE" w:rsidP="006778CE">
      <w:proofErr w:type="gramStart"/>
      <w:r>
        <w:t>and</w:t>
      </w:r>
      <w:proofErr w:type="gramEnd"/>
      <w:r>
        <w:t xml:space="preserve"> to </w:t>
      </w:r>
      <w:proofErr w:type="spellStart"/>
      <w:r>
        <w:t>minimise</w:t>
      </w:r>
      <w:proofErr w:type="spellEnd"/>
      <w:r>
        <w:t xml:space="preserve"> the amount of text the user has to read.</w:t>
      </w:r>
    </w:p>
    <w:p w:rsidR="006778CE" w:rsidRDefault="006778CE" w:rsidP="006778CE">
      <w:r>
        <w:lastRenderedPageBreak/>
        <w:t>The user (e.g. in a mobile environment) has (say) only one minute to gather information.</w:t>
      </w:r>
    </w:p>
    <w:p w:rsidR="006778CE" w:rsidRDefault="006778CE" w:rsidP="006778CE">
      <w:r>
        <w:t>So any given nugget becomes worthless after one minute.</w:t>
      </w:r>
    </w:p>
    <w:p w:rsidR="006778CE" w:rsidRDefault="006778CE" w:rsidP="006778CE">
      <w:r>
        <w:t>As Figure 16 (page 18) of the 1CLICK-1 overview paper shows,</w:t>
      </w:r>
    </w:p>
    <w:p w:rsidR="006778CE" w:rsidRDefault="006778CE" w:rsidP="006778CE">
      <w:r>
        <w:t>http://research.nii.ac.jp/ntcir/workshop/OnlineProceedings9/NTCIR/01-NTCIR9-OV-1CLICK-SakaiT.pdf</w:t>
      </w:r>
    </w:p>
    <w:p w:rsidR="006778CE" w:rsidRDefault="006778CE" w:rsidP="006778CE">
      <w:proofErr w:type="gramStart"/>
      <w:r>
        <w:t>we</w:t>
      </w:r>
      <w:proofErr w:type="gramEnd"/>
      <w:r>
        <w:t xml:space="preserve"> can </w:t>
      </w:r>
      <w:proofErr w:type="spellStart"/>
      <w:r>
        <w:t>penalise</w:t>
      </w:r>
      <w:proofErr w:type="spellEnd"/>
      <w:r>
        <w:t xml:space="preserve"> systems that present the relevant information </w:t>
      </w:r>
    </w:p>
    <w:p w:rsidR="006778CE" w:rsidRDefault="006778CE" w:rsidP="006778CE">
      <w:proofErr w:type="gramStart"/>
      <w:r>
        <w:t>at</w:t>
      </w:r>
      <w:proofErr w:type="gramEnd"/>
      <w:r>
        <w:t xml:space="preserve"> the very bottom of the output window.</w:t>
      </w:r>
    </w:p>
    <w:p w:rsidR="006778CE" w:rsidRDefault="006778CE" w:rsidP="006778CE"/>
    <w:p w:rsidR="006778CE" w:rsidRDefault="006778CE" w:rsidP="006778CE">
      <w:r>
        <w:t>Previous nugget-based evaluations, which disregarded the nugget position information,</w:t>
      </w:r>
    </w:p>
    <w:p w:rsidR="006778CE" w:rsidRDefault="006778CE" w:rsidP="006778CE">
      <w:proofErr w:type="gramStart"/>
      <w:r>
        <w:t>cannot</w:t>
      </w:r>
      <w:proofErr w:type="gramEnd"/>
      <w:r>
        <w:t xml:space="preserve"> spot such practical problems.</w:t>
      </w:r>
    </w:p>
    <w:p w:rsidR="006778CE" w:rsidRDefault="006778CE" w:rsidP="006778CE">
      <w:r>
        <w:t>Thus, while we can learn a lot from previous nugget-based evaluations,</w:t>
      </w:r>
    </w:p>
    <w:p w:rsidR="006778CE" w:rsidRDefault="006778CE" w:rsidP="006778CE">
      <w:proofErr w:type="gramStart"/>
      <w:r>
        <w:t>we</w:t>
      </w:r>
      <w:proofErr w:type="gramEnd"/>
      <w:r>
        <w:t xml:space="preserve"> are confident that we will learn something new and useful.</w:t>
      </w:r>
    </w:p>
    <w:p w:rsidR="006778CE" w:rsidRDefault="006778CE" w:rsidP="006778CE"/>
    <w:p w:rsidR="006778CE" w:rsidRDefault="006778CE" w:rsidP="006778CE">
      <w:r>
        <w:t xml:space="preserve">Please note also that Virgil </w:t>
      </w:r>
      <w:proofErr w:type="spellStart"/>
      <w:r>
        <w:t>Pavlu</w:t>
      </w:r>
      <w:proofErr w:type="spellEnd"/>
      <w:r>
        <w:t xml:space="preserve"> has joined the </w:t>
      </w:r>
      <w:proofErr w:type="spellStart"/>
      <w:r>
        <w:t>organising</w:t>
      </w:r>
      <w:proofErr w:type="spellEnd"/>
      <w:r>
        <w:t xml:space="preserve"> team </w:t>
      </w:r>
    </w:p>
    <w:p w:rsidR="006778CE" w:rsidRDefault="006778CE" w:rsidP="006778CE">
      <w:proofErr w:type="gramStart"/>
      <w:r>
        <w:t>to</w:t>
      </w:r>
      <w:proofErr w:type="gramEnd"/>
      <w:r>
        <w:t xml:space="preserve"> explore other new possibilities in nugget-based evaluation at 1CLICK-2.</w:t>
      </w:r>
    </w:p>
    <w:p w:rsidR="006778CE" w:rsidRDefault="006778CE" w:rsidP="006778CE"/>
    <w:p w:rsidR="006778CE" w:rsidRDefault="006778CE" w:rsidP="006778CE"/>
    <w:p w:rsidR="006778CE" w:rsidRDefault="006778CE" w:rsidP="006778CE">
      <w:r>
        <w:t>(2) What is known about the reusability of annotations created in this track in the presence of Web link rot, the diversity of ways of expressing the same content that is possible, and prior work on automated evaluation of QA systems?</w:t>
      </w:r>
    </w:p>
    <w:p w:rsidR="006778CE" w:rsidRDefault="006778CE" w:rsidP="006778CE"/>
    <w:p w:rsidR="006778CE" w:rsidRDefault="006778CE" w:rsidP="006778CE">
      <w:r>
        <w:t xml:space="preserve">- </w:t>
      </w:r>
      <w:proofErr w:type="gramStart"/>
      <w:r>
        <w:t>web</w:t>
      </w:r>
      <w:proofErr w:type="gramEnd"/>
      <w:r>
        <w:t xml:space="preserve"> link rot</w:t>
      </w:r>
    </w:p>
    <w:p w:rsidR="006778CE" w:rsidRDefault="006778CE" w:rsidP="006778CE"/>
    <w:p w:rsidR="006778CE" w:rsidRDefault="006778CE" w:rsidP="006778CE">
      <w:r>
        <w:t>We are aware that the 1CLICK test collection is not entirely reusable,</w:t>
      </w:r>
    </w:p>
    <w:p w:rsidR="006778CE" w:rsidRDefault="006778CE" w:rsidP="006778CE">
      <w:proofErr w:type="gramStart"/>
      <w:r>
        <w:t>and</w:t>
      </w:r>
      <w:proofErr w:type="gramEnd"/>
      <w:r>
        <w:t xml:space="preserve"> that at least some revisions are required for non-participants to use the data set.</w:t>
      </w:r>
    </w:p>
    <w:p w:rsidR="006778CE" w:rsidRDefault="006778CE" w:rsidP="006778CE">
      <w:r>
        <w:t>We have discussed this a little in page 10 of the following paper:</w:t>
      </w:r>
    </w:p>
    <w:p w:rsidR="006778CE" w:rsidRDefault="006778CE" w:rsidP="006778CE">
      <w:r>
        <w:t>http://research.microsoft.com/en-us/people/tesakai/cikmfp0040-sakai.pdf</w:t>
      </w:r>
    </w:p>
    <w:p w:rsidR="006778CE" w:rsidRDefault="006778CE" w:rsidP="006778CE"/>
    <w:p w:rsidR="006778CE" w:rsidRDefault="006778CE" w:rsidP="006778CE">
      <w:r>
        <w:t>While our weakness in terms of reliability arises mainly from the use of the live web,</w:t>
      </w:r>
    </w:p>
    <w:p w:rsidR="006778CE" w:rsidRDefault="006778CE" w:rsidP="006778CE">
      <w:proofErr w:type="gramStart"/>
      <w:r>
        <w:t>we</w:t>
      </w:r>
      <w:proofErr w:type="gramEnd"/>
      <w:r>
        <w:t xml:space="preserve"> believe that this also has some advantages, because the live web is the reality.</w:t>
      </w:r>
    </w:p>
    <w:p w:rsidR="006778CE" w:rsidRDefault="006778CE" w:rsidP="006778CE">
      <w:r>
        <w:t>Exploring methods for finding information from a small frozen corpus</w:t>
      </w:r>
    </w:p>
    <w:p w:rsidR="006778CE" w:rsidRDefault="006778CE" w:rsidP="006778CE">
      <w:proofErr w:type="gramStart"/>
      <w:r>
        <w:t>may</w:t>
      </w:r>
      <w:proofErr w:type="gramEnd"/>
      <w:r>
        <w:t xml:space="preserve"> be worthless if there are much more useful sources out on the web.</w:t>
      </w:r>
    </w:p>
    <w:p w:rsidR="006778CE" w:rsidRDefault="006778CE" w:rsidP="006778CE"/>
    <w:p w:rsidR="006778CE" w:rsidRDefault="006778CE" w:rsidP="006778CE">
      <w:r>
        <w:t>As our approach of 1CLICK-1 had pros and cons,</w:t>
      </w:r>
    </w:p>
    <w:p w:rsidR="006778CE" w:rsidRDefault="006778CE" w:rsidP="006778CE">
      <w:proofErr w:type="gramStart"/>
      <w:r>
        <w:t>for</w:t>
      </w:r>
      <w:proofErr w:type="gramEnd"/>
      <w:r>
        <w:t xml:space="preserve"> 1CLICK-2, we plan to release a small, frozen set of web data</w:t>
      </w:r>
    </w:p>
    <w:p w:rsidR="006778CE" w:rsidRDefault="006778CE" w:rsidP="006778CE">
      <w:proofErr w:type="gramStart"/>
      <w:r>
        <w:t>for</w:t>
      </w:r>
      <w:proofErr w:type="gramEnd"/>
      <w:r>
        <w:t xml:space="preserve"> participants to share, in order to encourage more repeatable and</w:t>
      </w:r>
    </w:p>
    <w:p w:rsidR="006778CE" w:rsidRDefault="006778CE" w:rsidP="006778CE">
      <w:proofErr w:type="gramStart"/>
      <w:r>
        <w:lastRenderedPageBreak/>
        <w:t>component-based</w:t>
      </w:r>
      <w:proofErr w:type="gramEnd"/>
      <w:r>
        <w:t xml:space="preserve"> evaluation.</w:t>
      </w:r>
    </w:p>
    <w:p w:rsidR="006778CE" w:rsidRDefault="006778CE" w:rsidP="006778CE"/>
    <w:p w:rsidR="006778CE" w:rsidRDefault="006778CE" w:rsidP="006778CE">
      <w:r>
        <w:t xml:space="preserve">- </w:t>
      </w:r>
      <w:proofErr w:type="gramStart"/>
      <w:r>
        <w:t>diversity</w:t>
      </w:r>
      <w:proofErr w:type="gramEnd"/>
      <w:r>
        <w:t xml:space="preserve"> of expressing the same content</w:t>
      </w:r>
    </w:p>
    <w:p w:rsidR="006778CE" w:rsidRDefault="006778CE" w:rsidP="006778CE"/>
    <w:p w:rsidR="006778CE" w:rsidRDefault="006778CE" w:rsidP="006778CE">
      <w:r>
        <w:t>In contrast to the DARPA GALE approach</w:t>
      </w:r>
    </w:p>
    <w:p w:rsidR="006778CE" w:rsidRDefault="006778CE" w:rsidP="006778CE">
      <w:proofErr w:type="gramStart"/>
      <w:r>
        <w:t>where</w:t>
      </w:r>
      <w:proofErr w:type="gramEnd"/>
      <w:r>
        <w:t xml:space="preserve"> multiple nuggets form an equivalence class called </w:t>
      </w:r>
      <w:proofErr w:type="spellStart"/>
      <w:r>
        <w:t>nugs</w:t>
      </w:r>
      <w:proofErr w:type="spellEnd"/>
      <w:r>
        <w:t>,</w:t>
      </w:r>
    </w:p>
    <w:p w:rsidR="006778CE" w:rsidRDefault="006778CE" w:rsidP="006778CE">
      <w:proofErr w:type="gramStart"/>
      <w:r>
        <w:t>the</w:t>
      </w:r>
      <w:proofErr w:type="gramEnd"/>
      <w:r>
        <w:t xml:space="preserve"> 1CLICK approach does not require a collection</w:t>
      </w:r>
    </w:p>
    <w:p w:rsidR="006778CE" w:rsidRDefault="006778CE" w:rsidP="006778CE">
      <w:proofErr w:type="gramStart"/>
      <w:r>
        <w:t>of</w:t>
      </w:r>
      <w:proofErr w:type="gramEnd"/>
      <w:r>
        <w:t xml:space="preserve"> different expressions representing the same piece of information.</w:t>
      </w:r>
    </w:p>
    <w:p w:rsidR="006778CE" w:rsidRDefault="006778CE" w:rsidP="006778CE">
      <w:r>
        <w:t>Instead, assessors manually compare the system output and the list</w:t>
      </w:r>
    </w:p>
    <w:p w:rsidR="006778CE" w:rsidRDefault="006778CE" w:rsidP="006778CE">
      <w:proofErr w:type="gramStart"/>
      <w:r>
        <w:t>of</w:t>
      </w:r>
      <w:proofErr w:type="gramEnd"/>
      <w:r>
        <w:t xml:space="preserve"> gold-standard nuggets, and identify matching nuggets as well as their </w:t>
      </w:r>
    </w:p>
    <w:p w:rsidR="006778CE" w:rsidRDefault="006778CE" w:rsidP="006778CE">
      <w:proofErr w:type="gramStart"/>
      <w:r>
        <w:t>positions</w:t>
      </w:r>
      <w:proofErr w:type="gramEnd"/>
      <w:r>
        <w:t>. Thus it is the assessors who bridge the gap between</w:t>
      </w:r>
    </w:p>
    <w:p w:rsidR="006778CE" w:rsidRDefault="006778CE" w:rsidP="006778CE">
      <w:proofErr w:type="gramStart"/>
      <w:r>
        <w:t>the</w:t>
      </w:r>
      <w:proofErr w:type="gramEnd"/>
      <w:r>
        <w:t xml:space="preserve"> system's expression and the expression in the gold standard set.</w:t>
      </w:r>
    </w:p>
    <w:p w:rsidR="006778CE" w:rsidRDefault="006778CE" w:rsidP="006778CE">
      <w:r>
        <w:t xml:space="preserve">We plan to make the nugget match evaluation interface </w:t>
      </w:r>
    </w:p>
    <w:p w:rsidR="006778CE" w:rsidRDefault="006778CE" w:rsidP="006778CE">
      <w:proofErr w:type="gramStart"/>
      <w:r>
        <w:t>publicly</w:t>
      </w:r>
      <w:proofErr w:type="gramEnd"/>
      <w:r>
        <w:t xml:space="preserve"> available, so that non-participants can </w:t>
      </w:r>
      <w:proofErr w:type="spellStart"/>
      <w:r>
        <w:t>utilise</w:t>
      </w:r>
      <w:proofErr w:type="spellEnd"/>
      <w:r>
        <w:t xml:space="preserve"> </w:t>
      </w:r>
    </w:p>
    <w:p w:rsidR="006778CE" w:rsidRDefault="006778CE" w:rsidP="006778CE">
      <w:proofErr w:type="gramStart"/>
      <w:r>
        <w:t>the</w:t>
      </w:r>
      <w:proofErr w:type="gramEnd"/>
      <w:r>
        <w:t xml:space="preserve"> 1CLICK evaluation framework, possibly with their own data.</w:t>
      </w:r>
    </w:p>
    <w:p w:rsidR="006778CE" w:rsidRDefault="006778CE" w:rsidP="006778CE"/>
    <w:p w:rsidR="006778CE" w:rsidRDefault="006778CE" w:rsidP="006778CE">
      <w:r>
        <w:t xml:space="preserve">- </w:t>
      </w:r>
      <w:proofErr w:type="gramStart"/>
      <w:r>
        <w:t>prior</w:t>
      </w:r>
      <w:proofErr w:type="gramEnd"/>
      <w:r>
        <w:t xml:space="preserve"> work on automated evaluation of QA</w:t>
      </w:r>
    </w:p>
    <w:p w:rsidR="006778CE" w:rsidRDefault="006778CE" w:rsidP="006778CE"/>
    <w:p w:rsidR="006778CE" w:rsidRDefault="006778CE" w:rsidP="006778CE">
      <w:r>
        <w:t>1CLICK test collections may indeed be less reusable than</w:t>
      </w:r>
    </w:p>
    <w:p w:rsidR="006778CE" w:rsidRDefault="006778CE" w:rsidP="006778CE">
      <w:r>
        <w:t>QA test collections that used a "closed" document collection</w:t>
      </w:r>
    </w:p>
    <w:p w:rsidR="006778CE" w:rsidRDefault="006778CE" w:rsidP="006778CE">
      <w:proofErr w:type="gramStart"/>
      <w:r>
        <w:t>as</w:t>
      </w:r>
      <w:proofErr w:type="gramEnd"/>
      <w:r>
        <w:t xml:space="preserve"> the web is dynamic and so are search engine APIs.</w:t>
      </w:r>
    </w:p>
    <w:p w:rsidR="006778CE" w:rsidRDefault="006778CE" w:rsidP="006778CE">
      <w:r>
        <w:t xml:space="preserve">However, as we have argued, this also gives us the advantage of </w:t>
      </w:r>
    </w:p>
    <w:p w:rsidR="006778CE" w:rsidRDefault="006778CE" w:rsidP="006778CE">
      <w:proofErr w:type="gramStart"/>
      <w:r>
        <w:t>being</w:t>
      </w:r>
      <w:proofErr w:type="gramEnd"/>
      <w:r>
        <w:t xml:space="preserve"> able to tackle the real problems.</w:t>
      </w:r>
    </w:p>
    <w:p w:rsidR="006778CE" w:rsidRDefault="006778CE" w:rsidP="006778CE">
      <w:r>
        <w:t xml:space="preserve">For example, while the QA test collections from past NTCIRs </w:t>
      </w:r>
    </w:p>
    <w:p w:rsidR="006778CE" w:rsidRDefault="006778CE" w:rsidP="006778CE">
      <w:proofErr w:type="gramStart"/>
      <w:r>
        <w:t>are</w:t>
      </w:r>
      <w:proofErr w:type="gramEnd"/>
      <w:r>
        <w:t xml:space="preserve"> valuable(*), their corpora are news articles.</w:t>
      </w:r>
    </w:p>
    <w:p w:rsidR="006778CE" w:rsidRDefault="006778CE" w:rsidP="006778CE">
      <w:r>
        <w:t>The 1CLICK participants faced many practical problems</w:t>
      </w:r>
    </w:p>
    <w:p w:rsidR="006778CE" w:rsidRDefault="006778CE" w:rsidP="006778CE">
      <w:proofErr w:type="gramStart"/>
      <w:r>
        <w:t>that</w:t>
      </w:r>
      <w:proofErr w:type="gramEnd"/>
      <w:r>
        <w:t xml:space="preserve"> previous QA participants did not,</w:t>
      </w:r>
    </w:p>
    <w:p w:rsidR="006778CE" w:rsidRDefault="006778CE" w:rsidP="006778CE">
      <w:proofErr w:type="gramStart"/>
      <w:r>
        <w:t>such</w:t>
      </w:r>
      <w:proofErr w:type="gramEnd"/>
      <w:r>
        <w:t xml:space="preserve"> as extracting sentences from heterogeneous HTML pages</w:t>
      </w:r>
    </w:p>
    <w:p w:rsidR="006778CE" w:rsidRDefault="006778CE" w:rsidP="006778CE">
      <w:proofErr w:type="gramStart"/>
      <w:r>
        <w:t>and</w:t>
      </w:r>
      <w:proofErr w:type="gramEnd"/>
      <w:r>
        <w:t xml:space="preserve"> handling conflicting information from</w:t>
      </w:r>
    </w:p>
    <w:p w:rsidR="006778CE" w:rsidRDefault="006778CE" w:rsidP="006778CE">
      <w:proofErr w:type="gramStart"/>
      <w:r>
        <w:t>multiple</w:t>
      </w:r>
      <w:proofErr w:type="gramEnd"/>
      <w:r>
        <w:t xml:space="preserve"> different sources</w:t>
      </w:r>
    </w:p>
    <w:p w:rsidR="006778CE" w:rsidRDefault="006778CE" w:rsidP="006778CE">
      <w:r>
        <w:t>(</w:t>
      </w:r>
      <w:proofErr w:type="gramStart"/>
      <w:r>
        <w:t>e.g</w:t>
      </w:r>
      <w:proofErr w:type="gramEnd"/>
      <w:r>
        <w:t xml:space="preserve">. </w:t>
      </w:r>
      <w:proofErr w:type="spellStart"/>
      <w:r>
        <w:t>wikipedia</w:t>
      </w:r>
      <w:proofErr w:type="spellEnd"/>
      <w:r>
        <w:t xml:space="preserve"> </w:t>
      </w:r>
      <w:proofErr w:type="spellStart"/>
      <w:r>
        <w:t>vs</w:t>
      </w:r>
      <w:proofErr w:type="spellEnd"/>
      <w:r>
        <w:t xml:space="preserve"> official profile site).</w:t>
      </w:r>
    </w:p>
    <w:p w:rsidR="006778CE" w:rsidRDefault="006778CE" w:rsidP="006778CE"/>
    <w:p w:rsidR="006778CE" w:rsidRDefault="006778CE" w:rsidP="006778CE">
      <w:r>
        <w:t xml:space="preserve">(*) One 1CLICK participant actually </w:t>
      </w:r>
      <w:proofErr w:type="spellStart"/>
      <w:r>
        <w:t>utilised</w:t>
      </w:r>
      <w:proofErr w:type="spellEnd"/>
      <w:r>
        <w:t xml:space="preserve"> the NTCIR ACLIA (QA)</w:t>
      </w:r>
    </w:p>
    <w:p w:rsidR="006778CE" w:rsidRDefault="006778CE" w:rsidP="006778CE">
      <w:proofErr w:type="gramStart"/>
      <w:r>
        <w:t>test</w:t>
      </w:r>
      <w:proofErr w:type="gramEnd"/>
      <w:r>
        <w:t xml:space="preserve"> collections to design their summarizer.</w:t>
      </w:r>
    </w:p>
    <w:p w:rsidR="006778CE" w:rsidRDefault="006778CE" w:rsidP="006778CE"/>
    <w:p w:rsidR="006778CE" w:rsidRDefault="006778CE" w:rsidP="006778CE"/>
    <w:p w:rsidR="006778CE" w:rsidRDefault="006778CE" w:rsidP="006778CE">
      <w:r>
        <w:lastRenderedPageBreak/>
        <w:t xml:space="preserve">(3) </w:t>
      </w:r>
      <w:proofErr w:type="gramStart"/>
      <w:r>
        <w:t>Are</w:t>
      </w:r>
      <w:proofErr w:type="gramEnd"/>
      <w:r>
        <w:t xml:space="preserve"> there opportunities for synergy with the RITE track?  If so, how might such synergies best be achieved?</w:t>
      </w:r>
    </w:p>
    <w:p w:rsidR="006778CE" w:rsidRDefault="006778CE" w:rsidP="006778CE"/>
    <w:p w:rsidR="006778CE" w:rsidRDefault="006778CE" w:rsidP="006778CE">
      <w:r>
        <w:t>Indeed, we do believe that there is a connection,</w:t>
      </w:r>
    </w:p>
    <w:p w:rsidR="006778CE" w:rsidRDefault="006778CE" w:rsidP="006778CE">
      <w:proofErr w:type="gramStart"/>
      <w:r>
        <w:t>and</w:t>
      </w:r>
      <w:proofErr w:type="gramEnd"/>
      <w:r>
        <w:t xml:space="preserve"> feel that a future collaborations would be possible.</w:t>
      </w:r>
    </w:p>
    <w:p w:rsidR="006778CE" w:rsidRDefault="006778CE" w:rsidP="006778CE"/>
    <w:p w:rsidR="006778CE" w:rsidRDefault="006778CE" w:rsidP="006778CE">
      <w:r>
        <w:t>1CLICK evaluation requires manual nugget match evaluation,</w:t>
      </w:r>
    </w:p>
    <w:p w:rsidR="006778CE" w:rsidRDefault="006778CE" w:rsidP="006778CE">
      <w:proofErr w:type="gramStart"/>
      <w:r>
        <w:t>but</w:t>
      </w:r>
      <w:proofErr w:type="gramEnd"/>
      <w:r>
        <w:t xml:space="preserve"> if textual entailment technology matures, this</w:t>
      </w:r>
    </w:p>
    <w:p w:rsidR="006778CE" w:rsidRDefault="006778CE" w:rsidP="006778CE">
      <w:proofErr w:type="gramStart"/>
      <w:r>
        <w:t>could</w:t>
      </w:r>
      <w:proofErr w:type="gramEnd"/>
      <w:r>
        <w:t xml:space="preserve"> partially replace the matching process.</w:t>
      </w:r>
    </w:p>
    <w:p w:rsidR="006778CE" w:rsidRDefault="006778CE" w:rsidP="006778CE">
      <w:r>
        <w:t>Section 2.2 (page 2) of the following paper discusses this a little:</w:t>
      </w:r>
    </w:p>
    <w:p w:rsidR="006778CE" w:rsidRDefault="006778CE" w:rsidP="006778CE">
      <w:r>
        <w:t>http://research.microsoft.com/en-us/people/tesakai/cikmfp0040-sakai.pdf</w:t>
      </w:r>
    </w:p>
    <w:p w:rsidR="006778CE" w:rsidRDefault="006778CE" w:rsidP="006778CE"/>
    <w:p w:rsidR="006778CE" w:rsidRDefault="006778CE" w:rsidP="006778CE">
      <w:r>
        <w:t>We do feel, on the other hand,</w:t>
      </w:r>
    </w:p>
    <w:p w:rsidR="006778CE" w:rsidRDefault="006778CE" w:rsidP="006778CE">
      <w:proofErr w:type="gramStart"/>
      <w:r>
        <w:t>that</w:t>
      </w:r>
      <w:proofErr w:type="gramEnd"/>
      <w:r>
        <w:t xml:space="preserve"> it would be too early for RITE and 1CLICK to try to collaborate heavily for NTCIR-10:</w:t>
      </w:r>
    </w:p>
    <w:p w:rsidR="006778CE" w:rsidRDefault="006778CE" w:rsidP="006778CE">
      <w:proofErr w:type="gramStart"/>
      <w:r>
        <w:t>both</w:t>
      </w:r>
      <w:proofErr w:type="gramEnd"/>
      <w:r>
        <w:t xml:space="preserve"> tasks are still in the exploration phase.</w:t>
      </w:r>
    </w:p>
    <w:p w:rsidR="006778CE" w:rsidRDefault="006778CE" w:rsidP="006778CE"/>
    <w:p w:rsidR="006778CE" w:rsidRDefault="006778CE" w:rsidP="006778CE"/>
    <w:p w:rsidR="006778CE" w:rsidRDefault="006778CE" w:rsidP="006778CE">
      <w:r>
        <w:t>(4) Distributed annotation for evaluation by participants would seem to raise some concerns about quality control.  Are such concerns justified?  Why or why not?  If they are, even if only to a modest degree, how will effects be measured and how will risks be mitigated?</w:t>
      </w:r>
    </w:p>
    <w:p w:rsidR="006778CE" w:rsidRDefault="006778CE" w:rsidP="006778CE"/>
    <w:p w:rsidR="006778CE" w:rsidRDefault="006778CE" w:rsidP="006778CE">
      <w:r>
        <w:t xml:space="preserve">We exchanged system outputs among participants and used a </w:t>
      </w:r>
      <w:proofErr w:type="spellStart"/>
      <w:r>
        <w:t>randomised</w:t>
      </w:r>
      <w:proofErr w:type="spellEnd"/>
      <w:r>
        <w:t xml:space="preserve"> evaluation environment,</w:t>
      </w:r>
    </w:p>
    <w:p w:rsidR="006778CE" w:rsidRDefault="006778CE" w:rsidP="006778CE">
      <w:proofErr w:type="gramStart"/>
      <w:r>
        <w:t>so</w:t>
      </w:r>
      <w:proofErr w:type="gramEnd"/>
      <w:r>
        <w:t xml:space="preserve"> we are not too concerned about this issue.</w:t>
      </w:r>
    </w:p>
    <w:p w:rsidR="006778CE" w:rsidRDefault="006778CE" w:rsidP="006778CE"/>
    <w:p w:rsidR="006778CE" w:rsidRDefault="006778CE" w:rsidP="006778CE">
      <w:r>
        <w:t xml:space="preserve">At 1CLICK-1, we used two assessors per system output, and </w:t>
      </w:r>
    </w:p>
    <w:p w:rsidR="006778CE" w:rsidRDefault="006778CE" w:rsidP="006778CE">
      <w:proofErr w:type="gramStart"/>
      <w:r>
        <w:t>we</w:t>
      </w:r>
      <w:proofErr w:type="gramEnd"/>
      <w:r>
        <w:t xml:space="preserve"> had 100 queries in total.</w:t>
      </w:r>
    </w:p>
    <w:p w:rsidR="006778CE" w:rsidRDefault="006778CE" w:rsidP="006778CE">
      <w:r>
        <w:t xml:space="preserve">We compared the system ranking results </w:t>
      </w:r>
    </w:p>
    <w:p w:rsidR="006778CE" w:rsidRDefault="006778CE" w:rsidP="006778CE">
      <w:proofErr w:type="gramStart"/>
      <w:r>
        <w:t>based</w:t>
      </w:r>
      <w:proofErr w:type="gramEnd"/>
      <w:r>
        <w:t xml:space="preserve"> on one assessor, </w:t>
      </w:r>
    </w:p>
    <w:p w:rsidR="006778CE" w:rsidRDefault="006778CE" w:rsidP="006778CE">
      <w:proofErr w:type="gramStart"/>
      <w:r>
        <w:t>and</w:t>
      </w:r>
      <w:proofErr w:type="gramEnd"/>
      <w:r>
        <w:t xml:space="preserve"> on the intersection and the union of </w:t>
      </w:r>
    </w:p>
    <w:p w:rsidR="006778CE" w:rsidRDefault="006778CE" w:rsidP="006778CE">
      <w:proofErr w:type="gramStart"/>
      <w:r>
        <w:t>the</w:t>
      </w:r>
      <w:proofErr w:type="gramEnd"/>
      <w:r>
        <w:t xml:space="preserve"> two assessors'</w:t>
      </w:r>
      <w:del w:id="8" w:author="Makoto Kato" w:date="2011-12-28T16:13:00Z">
        <w:r w:rsidDel="00DE7BD2">
          <w:delText>s</w:delText>
        </w:r>
      </w:del>
      <w:r>
        <w:t xml:space="preserve"> identified nuggets.</w:t>
      </w:r>
    </w:p>
    <w:p w:rsidR="006778CE" w:rsidRDefault="006778CE" w:rsidP="006778CE">
      <w:r>
        <w:t>As page 11 of the 1CLICK overview paper shows,</w:t>
      </w:r>
    </w:p>
    <w:p w:rsidR="006778CE" w:rsidRDefault="006778CE" w:rsidP="006778CE">
      <w:r>
        <w:t>http://research.nii.ac.jp/ntcir/workshop/OnlineProceedings9/NTCIR/01-NTCIR9-OV-1CLICK-SakaiT.pdf</w:t>
      </w:r>
    </w:p>
    <w:p w:rsidR="006778CE" w:rsidRDefault="006778CE" w:rsidP="006778CE">
      <w:pPr>
        <w:rPr>
          <w:ins w:id="9" w:author="Makoto Kato" w:date="2011-12-28T12:38:00Z"/>
          <w:rFonts w:hint="eastAsia"/>
        </w:rPr>
      </w:pPr>
      <w:proofErr w:type="gramStart"/>
      <w:r>
        <w:lastRenderedPageBreak/>
        <w:t>the</w:t>
      </w:r>
      <w:proofErr w:type="gramEnd"/>
      <w:r>
        <w:t xml:space="preserve"> evaluation outcomes are similar.</w:t>
      </w:r>
    </w:p>
    <w:p w:rsidR="00081DAF" w:rsidRDefault="00081DAF" w:rsidP="00081DAF">
      <w:ins w:id="10" w:author="Makoto Kato" w:date="2011-12-28T12:41:00Z">
        <w:r>
          <w:rPr>
            <w:rFonts w:hint="eastAsia"/>
          </w:rPr>
          <w:t>Moreover</w:t>
        </w:r>
      </w:ins>
      <w:ins w:id="11" w:author="Makoto Kato" w:date="2011-12-28T12:39:00Z">
        <w:r>
          <w:rPr>
            <w:rFonts w:hint="eastAsia"/>
          </w:rPr>
          <w:t xml:space="preserve">, </w:t>
        </w:r>
      </w:ins>
      <w:ins w:id="12" w:author="Makoto Kato" w:date="2011-12-28T12:40:00Z">
        <w:r>
          <w:rPr>
            <w:rFonts w:hint="eastAsia"/>
          </w:rPr>
          <w:t>t</w:t>
        </w:r>
        <w:r>
          <w:t xml:space="preserve">he Cohen’s Kappa values </w:t>
        </w:r>
        <w:r>
          <w:t>between two different assessors</w:t>
        </w:r>
        <w:r>
          <w:t xml:space="preserve"> were generally high: they </w:t>
        </w:r>
      </w:ins>
      <w:ins w:id="13" w:author="Makoto Kato" w:date="2011-12-28T12:41:00Z">
        <w:r>
          <w:rPr>
            <w:rFonts w:hint="eastAsia"/>
          </w:rPr>
          <w:t>ranged</w:t>
        </w:r>
      </w:ins>
      <w:ins w:id="14" w:author="Makoto Kato" w:date="2011-12-28T12:40:00Z">
        <w:r>
          <w:rPr>
            <w:rFonts w:hint="eastAsia"/>
          </w:rPr>
          <w:t xml:space="preserve"> </w:t>
        </w:r>
      </w:ins>
      <w:ins w:id="15" w:author="Makoto Kato" w:date="2011-12-28T12:41:00Z">
        <w:r>
          <w:rPr>
            <w:rFonts w:hint="eastAsia"/>
          </w:rPr>
          <w:t>from</w:t>
        </w:r>
      </w:ins>
      <w:ins w:id="16" w:author="Makoto Kato" w:date="2011-12-28T12:40:00Z">
        <w:r>
          <w:t xml:space="preserve"> 0.68 </w:t>
        </w:r>
      </w:ins>
      <w:ins w:id="17" w:author="Makoto Kato" w:date="2011-12-28T12:41:00Z">
        <w:r>
          <w:rPr>
            <w:rFonts w:hint="eastAsia"/>
          </w:rPr>
          <w:t>to</w:t>
        </w:r>
      </w:ins>
      <w:ins w:id="18" w:author="Makoto Kato" w:date="2011-12-28T12:40:00Z">
        <w:r>
          <w:t xml:space="preserve"> 0.88.</w:t>
        </w:r>
      </w:ins>
    </w:p>
    <w:p w:rsidR="006778CE" w:rsidRDefault="006778CE" w:rsidP="006778CE">
      <w:r>
        <w:t>FYI, page 16 of the same paper</w:t>
      </w:r>
    </w:p>
    <w:p w:rsidR="006778CE" w:rsidRDefault="006778CE" w:rsidP="006778CE">
      <w:proofErr w:type="gramStart"/>
      <w:r>
        <w:t>shows</w:t>
      </w:r>
      <w:proofErr w:type="gramEnd"/>
      <w:r>
        <w:t xml:space="preserve"> some close examinations of </w:t>
      </w:r>
    </w:p>
    <w:p w:rsidR="006778CE" w:rsidRDefault="006778CE" w:rsidP="006778CE">
      <w:proofErr w:type="gramStart"/>
      <w:r>
        <w:t>inter-assessor</w:t>
      </w:r>
      <w:proofErr w:type="gramEnd"/>
      <w:r>
        <w:t xml:space="preserve"> disagreements:</w:t>
      </w:r>
    </w:p>
    <w:p w:rsidR="006778CE" w:rsidRDefault="006778CE" w:rsidP="006778CE">
      <w:proofErr w:type="gramStart"/>
      <w:r>
        <w:t>there</w:t>
      </w:r>
      <w:proofErr w:type="gramEnd"/>
      <w:r>
        <w:t xml:space="preserve"> ARE some misses and false alarms,</w:t>
      </w:r>
    </w:p>
    <w:p w:rsidR="006778CE" w:rsidRDefault="006778CE" w:rsidP="006778CE">
      <w:proofErr w:type="gramStart"/>
      <w:r>
        <w:t>but</w:t>
      </w:r>
      <w:proofErr w:type="gramEnd"/>
      <w:r>
        <w:t xml:space="preserve"> their impact on the overall results is limited.</w:t>
      </w:r>
    </w:p>
    <w:p w:rsidR="006778CE" w:rsidRDefault="006778CE" w:rsidP="006778CE"/>
    <w:p w:rsidR="006778CE" w:rsidRDefault="006778CE" w:rsidP="006778CE"/>
    <w:p w:rsidR="006778CE" w:rsidRDefault="006778CE" w:rsidP="006778CE">
      <w:r>
        <w:t xml:space="preserve">(5) Multi-document summarization competes with the human ability to rapidly skim documents, which (with diversity ranking) can be both rather efficient and very effective at conveying context (which is a serious challenge for extractive summarization).  The same is not true, however, for speech, where skimming is impractical.  Have you considered working together with the </w:t>
      </w:r>
      <w:proofErr w:type="spellStart"/>
      <w:r>
        <w:t>SpokenDoc</w:t>
      </w:r>
      <w:proofErr w:type="spellEnd"/>
      <w:r>
        <w:t xml:space="preserve"> track to tailor a task for their content?  Why or why not?</w:t>
      </w:r>
    </w:p>
    <w:p w:rsidR="006778CE" w:rsidRDefault="006778CE" w:rsidP="006778CE"/>
    <w:p w:rsidR="006778CE" w:rsidRDefault="006778CE" w:rsidP="006778CE">
      <w:r>
        <w:t xml:space="preserve">We have not considered any collaboration with </w:t>
      </w:r>
      <w:proofErr w:type="spellStart"/>
      <w:r>
        <w:t>SpokenDoc</w:t>
      </w:r>
      <w:proofErr w:type="spellEnd"/>
      <w:r>
        <w:t xml:space="preserve"> as our interests lie elsewhere.</w:t>
      </w:r>
    </w:p>
    <w:p w:rsidR="006778CE" w:rsidRDefault="006778CE" w:rsidP="006778CE">
      <w:r>
        <w:t>To be more specific, we are interested mostly in mobile search situations</w:t>
      </w:r>
    </w:p>
    <w:p w:rsidR="006778CE" w:rsidRDefault="006778CE" w:rsidP="006778CE">
      <w:proofErr w:type="gramStart"/>
      <w:r>
        <w:t>where</w:t>
      </w:r>
      <w:proofErr w:type="gramEnd"/>
      <w:r>
        <w:t xml:space="preserve"> the output screen size is small and the time that can be spent for</w:t>
      </w:r>
    </w:p>
    <w:p w:rsidR="006778CE" w:rsidRDefault="006778CE" w:rsidP="006778CE">
      <w:proofErr w:type="gramStart"/>
      <w:r>
        <w:t>gathering</w:t>
      </w:r>
      <w:proofErr w:type="gramEnd"/>
      <w:r>
        <w:t xml:space="preserve"> information is limited. We want to build systems that</w:t>
      </w:r>
    </w:p>
    <w:p w:rsidR="006778CE" w:rsidRDefault="006778CE" w:rsidP="006778CE">
      <w:proofErr w:type="gramStart"/>
      <w:r>
        <w:t>gather</w:t>
      </w:r>
      <w:proofErr w:type="gramEnd"/>
      <w:r>
        <w:t xml:space="preserve"> important pieces of information from multiple textual sources and </w:t>
      </w:r>
    </w:p>
    <w:p w:rsidR="006778CE" w:rsidRDefault="006778CE" w:rsidP="006778CE">
      <w:proofErr w:type="gramStart"/>
      <w:r>
        <w:t>present</w:t>
      </w:r>
      <w:proofErr w:type="gramEnd"/>
      <w:r>
        <w:t xml:space="preserve"> them concisely. We do not believe that the task of </w:t>
      </w:r>
    </w:p>
    <w:p w:rsidR="006778CE" w:rsidRDefault="006778CE" w:rsidP="006778CE">
      <w:proofErr w:type="gramStart"/>
      <w:r>
        <w:t>retrieving</w:t>
      </w:r>
      <w:proofErr w:type="gramEnd"/>
      <w:r>
        <w:t xml:space="preserve"> spoken lectures fits well in our scenario.</w:t>
      </w:r>
    </w:p>
    <w:p w:rsidR="006778CE" w:rsidRDefault="006778CE" w:rsidP="006778CE"/>
    <w:p w:rsidR="006778CE" w:rsidRDefault="006778CE" w:rsidP="006778CE">
      <w:r>
        <w:t>On the other hand, speech *input* would be a realistic setting for 1CLICK,</w:t>
      </w:r>
    </w:p>
    <w:p w:rsidR="006778CE" w:rsidRDefault="006778CE" w:rsidP="006778CE">
      <w:proofErr w:type="gramStart"/>
      <w:r>
        <w:t>as</w:t>
      </w:r>
      <w:proofErr w:type="gramEnd"/>
      <w:r>
        <w:t xml:space="preserve"> speech input mobile search is quickly becoming a reality. We are also interested in</w:t>
      </w:r>
    </w:p>
    <w:p w:rsidR="006778CE" w:rsidRDefault="006778CE" w:rsidP="006778CE">
      <w:proofErr w:type="gramStart"/>
      <w:r>
        <w:t>a</w:t>
      </w:r>
      <w:proofErr w:type="gramEnd"/>
      <w:r>
        <w:t xml:space="preserve"> form of "</w:t>
      </w:r>
      <w:proofErr w:type="spellStart"/>
      <w:r>
        <w:t>GeoTime</w:t>
      </w:r>
      <w:proofErr w:type="spellEnd"/>
      <w:r>
        <w:t>" mobile search, where the query is not an explicit string but a context</w:t>
      </w:r>
    </w:p>
    <w:p w:rsidR="006778CE" w:rsidRDefault="006778CE" w:rsidP="006778CE">
      <w:pPr>
        <w:rPr>
          <w:ins w:id="19" w:author="Makoto Kato" w:date="2011-12-28T12:43:00Z"/>
          <w:rFonts w:hint="eastAsia"/>
        </w:rPr>
      </w:pPr>
      <w:proofErr w:type="gramStart"/>
      <w:r>
        <w:t>such</w:t>
      </w:r>
      <w:proofErr w:type="gramEnd"/>
      <w:r>
        <w:t xml:space="preserve"> as </w:t>
      </w:r>
      <w:del w:id="20" w:author="Makoto Kato" w:date="2011-12-28T16:12:00Z">
        <w:r w:rsidDel="00DE7BD2">
          <w:delText>longitute</w:delText>
        </w:r>
      </w:del>
      <w:ins w:id="21" w:author="Makoto Kato" w:date="2011-12-28T16:12:00Z">
        <w:r w:rsidR="00DE7BD2">
          <w:t>longitude</w:t>
        </w:r>
      </w:ins>
      <w:r>
        <w:t xml:space="preserve"> and latitude or some sensor data.</w:t>
      </w:r>
    </w:p>
    <w:p w:rsidR="008323F9" w:rsidRDefault="008323F9" w:rsidP="006778CE">
      <w:ins w:id="22" w:author="Makoto Kato" w:date="2011-12-28T12:43:00Z">
        <w:r>
          <w:rPr>
            <w:rFonts w:hint="eastAsia"/>
          </w:rPr>
          <w:t xml:space="preserve">In fact we will include </w:t>
        </w:r>
      </w:ins>
      <w:ins w:id="23" w:author="Makoto Kato" w:date="2011-12-28T12:44:00Z">
        <w:r w:rsidR="00401E94">
          <w:rPr>
            <w:rFonts w:hint="eastAsia"/>
          </w:rPr>
          <w:t xml:space="preserve">a LOCAL type of query in NTCIR-10, which comprises </w:t>
        </w:r>
      </w:ins>
      <w:ins w:id="24" w:author="Makoto Kato" w:date="2011-12-28T12:46:00Z">
        <w:r w:rsidR="00401E94">
          <w:rPr>
            <w:rFonts w:hint="eastAsia"/>
          </w:rPr>
          <w:t xml:space="preserve">a location name and a type of facility (e.g. </w:t>
        </w:r>
        <w:r w:rsidR="00401E94">
          <w:t>“</w:t>
        </w:r>
        <w:proofErr w:type="spellStart"/>
        <w:r w:rsidR="00401E94">
          <w:rPr>
            <w:rFonts w:hint="eastAsia"/>
          </w:rPr>
          <w:t>t</w:t>
        </w:r>
        <w:r w:rsidR="00401E94">
          <w:t>okyo</w:t>
        </w:r>
        <w:proofErr w:type="spellEnd"/>
        <w:r w:rsidR="00401E94">
          <w:rPr>
            <w:rFonts w:hint="eastAsia"/>
          </w:rPr>
          <w:t xml:space="preserve"> hotel</w:t>
        </w:r>
      </w:ins>
      <w:ins w:id="25" w:author="Makoto Kato" w:date="2011-12-28T12:47:00Z">
        <w:r w:rsidR="00401E94">
          <w:t>”</w:t>
        </w:r>
      </w:ins>
      <w:ins w:id="26" w:author="Makoto Kato" w:date="2011-12-28T12:46:00Z">
        <w:r w:rsidR="00401E94">
          <w:rPr>
            <w:rFonts w:hint="eastAsia"/>
          </w:rPr>
          <w:t>)</w:t>
        </w:r>
      </w:ins>
      <w:ins w:id="27" w:author="Makoto Kato" w:date="2011-12-28T12:47:00Z">
        <w:r w:rsidR="00EA2FC2">
          <w:rPr>
            <w:rFonts w:hint="eastAsia"/>
          </w:rPr>
          <w:t xml:space="preserve">, and is somewhat connected to the </w:t>
        </w:r>
        <w:proofErr w:type="spellStart"/>
        <w:r w:rsidR="00EA2FC2">
          <w:rPr>
            <w:rFonts w:hint="eastAsia"/>
          </w:rPr>
          <w:t>GeoTime</w:t>
        </w:r>
        <w:proofErr w:type="spellEnd"/>
        <w:r w:rsidR="00EA2FC2">
          <w:rPr>
            <w:rFonts w:hint="eastAsia"/>
          </w:rPr>
          <w:t xml:space="preserve"> task.</w:t>
        </w:r>
      </w:ins>
      <w:bookmarkStart w:id="28" w:name="_GoBack"/>
      <w:bookmarkEnd w:id="28"/>
    </w:p>
    <w:p w:rsidR="006778CE" w:rsidRDefault="006778CE" w:rsidP="006778CE">
      <w:r>
        <w:t>However we do feel that it is too early to tackle these problems within the 1CLICK framework.</w:t>
      </w:r>
    </w:p>
    <w:p w:rsidR="006778CE" w:rsidRDefault="006778CE" w:rsidP="006778CE"/>
    <w:p w:rsidR="006778CE" w:rsidRDefault="006778CE" w:rsidP="006778CE"/>
    <w:p w:rsidR="006778CE" w:rsidRDefault="006778CE" w:rsidP="006778CE">
      <w:r>
        <w:t>(6) The motivation for this task seems to overlap to some degree with the motivation for the Diversity Ranking task of the Intent track.  Are there potential synergies with that task?  If so, how would those synergies best be achieved?  If not, what differences prevent effective coordination or collaboration between these tasks?</w:t>
      </w:r>
    </w:p>
    <w:p w:rsidR="006778CE" w:rsidRDefault="006778CE" w:rsidP="006778CE"/>
    <w:p w:rsidR="006778CE" w:rsidRDefault="006778CE" w:rsidP="006778CE">
      <w:r>
        <w:t xml:space="preserve">Yes, there is a lot of overlap among the INTENT and 1CLICK </w:t>
      </w:r>
      <w:proofErr w:type="spellStart"/>
      <w:r>
        <w:t>organisers</w:t>
      </w:r>
      <w:proofErr w:type="spellEnd"/>
      <w:r>
        <w:t xml:space="preserve"> and we do have some common interests.</w:t>
      </w:r>
    </w:p>
    <w:p w:rsidR="006778CE" w:rsidRDefault="006778CE" w:rsidP="006778CE">
      <w:r>
        <w:t>We see this as an advantage - it may be possible to borrow some ideas for diversity evaluation from INTENT</w:t>
      </w:r>
    </w:p>
    <w:p w:rsidR="006778CE" w:rsidRDefault="006778CE" w:rsidP="006778CE">
      <w:proofErr w:type="gramStart"/>
      <w:r>
        <w:t>and</w:t>
      </w:r>
      <w:proofErr w:type="gramEnd"/>
      <w:r>
        <w:t xml:space="preserve"> apply it to 1CLICK, or conversely, if we successfully establish a nugget-based IR evaluation framework</w:t>
      </w:r>
    </w:p>
    <w:p w:rsidR="006778CE" w:rsidRDefault="006778CE" w:rsidP="006778CE">
      <w:proofErr w:type="gramStart"/>
      <w:r>
        <w:t>that</w:t>
      </w:r>
      <w:proofErr w:type="gramEnd"/>
      <w:r>
        <w:t xml:space="preserve"> applies not only to 1CLICK but also to general IR, this could be applied to INTENT evaluation.</w:t>
      </w:r>
    </w:p>
    <w:p w:rsidR="006778CE" w:rsidRDefault="006778CE" w:rsidP="006778CE">
      <w:r>
        <w:t>We may also share some topics across these tasks.</w:t>
      </w:r>
    </w:p>
    <w:p w:rsidR="006778CE" w:rsidRDefault="006778CE" w:rsidP="006778CE"/>
    <w:p w:rsidR="006778CE" w:rsidRDefault="006778CE" w:rsidP="006778CE"/>
    <w:p w:rsidR="006778CE" w:rsidRDefault="006778CE" w:rsidP="006778CE">
      <w:r>
        <w:t xml:space="preserve">(7) It has been observed that extractive multi-document summarization bears such great similarity to list QA that the two are essentially indistinguishable.  What prior work has been done on evaluation of list QA and on multi-document summarization in venues such as TREC, CLEF, TAC, NTCIR, and GALE, and in the context of that answer what further advances can reasonably be expected from now continuing 1-Click? </w:t>
      </w:r>
    </w:p>
    <w:p w:rsidR="006778CE" w:rsidRDefault="006778CE" w:rsidP="006778CE"/>
    <w:p w:rsidR="006778CE" w:rsidRDefault="006778CE" w:rsidP="006778CE">
      <w:r>
        <w:t>Please see our answers to Question (1).</w:t>
      </w:r>
    </w:p>
    <w:p w:rsidR="006778CE" w:rsidRDefault="006778CE" w:rsidP="006778CE"/>
    <w:p w:rsidR="006778CE" w:rsidRDefault="006778CE" w:rsidP="006778CE">
      <w:r>
        <w:t>In addition, please note the following two points:</w:t>
      </w:r>
    </w:p>
    <w:p w:rsidR="006778CE" w:rsidRDefault="006778CE" w:rsidP="006778CE"/>
    <w:p w:rsidR="006778CE" w:rsidRDefault="006778CE" w:rsidP="006778CE">
      <w:r>
        <w:t>1. Some of the previous nugget-based evaluations rely on automatic matching between the system output and the gold standard</w:t>
      </w:r>
    </w:p>
    <w:p w:rsidR="006778CE" w:rsidRDefault="006778CE" w:rsidP="006778CE">
      <w:r>
        <w:t>(</w:t>
      </w:r>
      <w:proofErr w:type="gramStart"/>
      <w:r>
        <w:t>based</w:t>
      </w:r>
      <w:proofErr w:type="gramEnd"/>
      <w:r>
        <w:t xml:space="preserve"> on word/character overlaps </w:t>
      </w:r>
      <w:proofErr w:type="spellStart"/>
      <w:r>
        <w:t>etc</w:t>
      </w:r>
      <w:proofErr w:type="spellEnd"/>
      <w:r>
        <w:t xml:space="preserve">). We feel that automatic matching alone is insufficient </w:t>
      </w:r>
    </w:p>
    <w:p w:rsidR="006778CE" w:rsidRDefault="006778CE" w:rsidP="006778CE">
      <w:proofErr w:type="gramStart"/>
      <w:r>
        <w:t>for</w:t>
      </w:r>
      <w:proofErr w:type="gramEnd"/>
      <w:r>
        <w:t xml:space="preserve"> evaluating concise output where abstractive summarization will play an important role.</w:t>
      </w:r>
    </w:p>
    <w:p w:rsidR="006778CE" w:rsidRDefault="006778CE" w:rsidP="006778CE"/>
    <w:p w:rsidR="006778CE" w:rsidRDefault="006778CE" w:rsidP="006778CE">
      <w:r>
        <w:t xml:space="preserve">2. Some of the previous nugget-based evaluations rely on an arbitrary "allowance" to </w:t>
      </w:r>
      <w:r>
        <w:lastRenderedPageBreak/>
        <w:t>define nugget precision.</w:t>
      </w:r>
    </w:p>
    <w:p w:rsidR="006778CE" w:rsidRDefault="006778CE" w:rsidP="006778CE">
      <w:r>
        <w:t>This in effect means that every nugget requires a fixed amount of space, which is probably not a good assumption.</w:t>
      </w:r>
    </w:p>
    <w:p w:rsidR="006778CE" w:rsidRDefault="006778CE" w:rsidP="006778CE">
      <w:r>
        <w:t>While our 1CLICK evaluation framework is far from perfect, we believe that it is a useful departure from</w:t>
      </w:r>
    </w:p>
    <w:p w:rsidR="006778CE" w:rsidRDefault="006778CE" w:rsidP="006778CE">
      <w:proofErr w:type="gramStart"/>
      <w:r>
        <w:t>existing</w:t>
      </w:r>
      <w:proofErr w:type="gramEnd"/>
      <w:r>
        <w:t xml:space="preserve"> work: we try to approximate the minimum amount of space required for each nugget.</w:t>
      </w:r>
    </w:p>
    <w:p w:rsidR="006778CE" w:rsidRDefault="006778CE" w:rsidP="006778CE"/>
    <w:p w:rsidR="006778CE" w:rsidRDefault="006778CE" w:rsidP="006778CE"/>
    <w:p w:rsidR="006778CE" w:rsidRDefault="006778CE" w:rsidP="006778CE">
      <w:r>
        <w:t>(8) In NTCIR-9 this track had fewer participants than the NTCIR-10 track proposal has organizers.  This raises cost-benefit concerns.  What degree of confidence do you have that a substantial number of participants can be attracted in NTCIR-10, and what is your basis for that confidence?</w:t>
      </w:r>
    </w:p>
    <w:p w:rsidR="006778CE" w:rsidRDefault="006778CE" w:rsidP="006778CE"/>
    <w:p w:rsidR="006778CE" w:rsidRDefault="006778CE" w:rsidP="006778CE">
      <w:r>
        <w:t xml:space="preserve">At 1CLICK-1, we had three </w:t>
      </w:r>
      <w:proofErr w:type="spellStart"/>
      <w:r>
        <w:t>organisers</w:t>
      </w:r>
      <w:proofErr w:type="spellEnd"/>
      <w:r>
        <w:t xml:space="preserve"> and other twelve participants, as follows:</w:t>
      </w:r>
    </w:p>
    <w:p w:rsidR="006778CE" w:rsidRDefault="006778CE" w:rsidP="006778CE"/>
    <w:p w:rsidR="006778CE" w:rsidRDefault="006778CE" w:rsidP="006778CE">
      <w:r>
        <w:t xml:space="preserve">1CLICK-1 </w:t>
      </w:r>
      <w:proofErr w:type="spellStart"/>
      <w:r>
        <w:t>Organisers</w:t>
      </w:r>
      <w:proofErr w:type="spellEnd"/>
      <w:r>
        <w:t>: Sakai, Kato, Song (3)</w:t>
      </w:r>
    </w:p>
    <w:p w:rsidR="006778CE" w:rsidRDefault="006778CE" w:rsidP="006778CE"/>
    <w:p w:rsidR="006778CE" w:rsidRDefault="006778CE" w:rsidP="006778CE">
      <w:r>
        <w:t xml:space="preserve">Participants, excluding the </w:t>
      </w:r>
      <w:proofErr w:type="spellStart"/>
      <w:r>
        <w:t>organisers</w:t>
      </w:r>
      <w:proofErr w:type="spellEnd"/>
      <w:r>
        <w:t>:</w:t>
      </w:r>
    </w:p>
    <w:p w:rsidR="006778CE" w:rsidRDefault="006778CE" w:rsidP="006778CE">
      <w:r>
        <w:t xml:space="preserve">Zhao, </w:t>
      </w:r>
      <w:proofErr w:type="spellStart"/>
      <w:r>
        <w:t>Tsukuda</w:t>
      </w:r>
      <w:proofErr w:type="spellEnd"/>
      <w:r>
        <w:t>, Shoji, Yamamoto, Ohshima, Tanaka</w:t>
      </w:r>
    </w:p>
    <w:p w:rsidR="006778CE" w:rsidRDefault="006778CE" w:rsidP="006778CE">
      <w:r>
        <w:t xml:space="preserve">Morita, Makino, </w:t>
      </w:r>
      <w:proofErr w:type="spellStart"/>
      <w:r>
        <w:t>Takamura</w:t>
      </w:r>
      <w:proofErr w:type="spellEnd"/>
      <w:r>
        <w:t>, Okumura</w:t>
      </w:r>
    </w:p>
    <w:p w:rsidR="006778CE" w:rsidRDefault="006778CE" w:rsidP="006778CE">
      <w:r>
        <w:t xml:space="preserve">Naoki </w:t>
      </w:r>
      <w:proofErr w:type="spellStart"/>
      <w:r>
        <w:t>Orii</w:t>
      </w:r>
      <w:proofErr w:type="spellEnd"/>
      <w:r>
        <w:t xml:space="preserve"> (12)</w:t>
      </w:r>
    </w:p>
    <w:p w:rsidR="006778CE" w:rsidRDefault="006778CE" w:rsidP="006778CE"/>
    <w:p w:rsidR="006778CE" w:rsidRDefault="006778CE" w:rsidP="006778CE">
      <w:r>
        <w:t xml:space="preserve">Young-In Song, the Korean </w:t>
      </w:r>
      <w:proofErr w:type="spellStart"/>
      <w:r>
        <w:t>organiser</w:t>
      </w:r>
      <w:proofErr w:type="spellEnd"/>
      <w:r>
        <w:t xml:space="preserve">, will run the Korean subtask </w:t>
      </w:r>
    </w:p>
    <w:p w:rsidR="006778CE" w:rsidRDefault="006778CE" w:rsidP="006778CE">
      <w:proofErr w:type="gramStart"/>
      <w:r>
        <w:t>and</w:t>
      </w:r>
      <w:proofErr w:type="gramEnd"/>
      <w:r>
        <w:t xml:space="preserve"> he has already found a few potential 1CLICK-2 participants from Korea.</w:t>
      </w:r>
    </w:p>
    <w:p w:rsidR="006778CE" w:rsidRDefault="006778CE" w:rsidP="006778CE"/>
    <w:p w:rsidR="006778CE" w:rsidRDefault="006778CE" w:rsidP="006778CE">
      <w:r>
        <w:t xml:space="preserve">Virgil </w:t>
      </w:r>
      <w:proofErr w:type="spellStart"/>
      <w:r>
        <w:t>Pavlu</w:t>
      </w:r>
      <w:proofErr w:type="spellEnd"/>
      <w:r>
        <w:t xml:space="preserve"> from Northeastern University will run the English subtask</w:t>
      </w:r>
    </w:p>
    <w:p w:rsidR="006778CE" w:rsidRDefault="006778CE" w:rsidP="006778CE">
      <w:proofErr w:type="gramStart"/>
      <w:r>
        <w:t>and</w:t>
      </w:r>
      <w:proofErr w:type="gramEnd"/>
      <w:r>
        <w:t xml:space="preserve"> is likely to bring in new participants from the US at least.</w:t>
      </w:r>
    </w:p>
    <w:p w:rsidR="006778CE" w:rsidRDefault="006778CE" w:rsidP="006778CE"/>
    <w:p w:rsidR="006778CE" w:rsidRDefault="006778CE" w:rsidP="006778CE">
      <w:r>
        <w:t>As for Japan, we will work harder in marketing. As 1CLICK has been promoted from</w:t>
      </w:r>
    </w:p>
    <w:p w:rsidR="006778CE" w:rsidRDefault="006778CE" w:rsidP="006778CE">
      <w:proofErr w:type="gramStart"/>
      <w:r>
        <w:t>a</w:t>
      </w:r>
      <w:proofErr w:type="gramEnd"/>
      <w:r>
        <w:t xml:space="preserve"> pilot task to a core task, and has demonstrated the </w:t>
      </w:r>
      <w:proofErr w:type="spellStart"/>
      <w:r>
        <w:t>feasiblity</w:t>
      </w:r>
      <w:proofErr w:type="spellEnd"/>
      <w:r>
        <w:t xml:space="preserve"> and usefulness</w:t>
      </w:r>
    </w:p>
    <w:p w:rsidR="006778CE" w:rsidRDefault="006778CE" w:rsidP="006778CE">
      <w:proofErr w:type="gramStart"/>
      <w:r>
        <w:t>of</w:t>
      </w:r>
      <w:proofErr w:type="gramEnd"/>
      <w:r>
        <w:t xml:space="preserve"> the new evaluation framework, we are confident that 1CLICK-2 will attract more participants.</w:t>
      </w:r>
    </w:p>
    <w:p w:rsidR="006778CE" w:rsidRDefault="006778CE" w:rsidP="006778CE"/>
    <w:p w:rsidR="006778CE" w:rsidRDefault="006778CE" w:rsidP="006778CE">
      <w:r>
        <w:t>Synergy between INTENT and 1CLICK:</w:t>
      </w:r>
    </w:p>
    <w:p w:rsidR="006778CE" w:rsidRDefault="006778CE" w:rsidP="006778CE">
      <w:proofErr w:type="gramStart"/>
      <w:r>
        <w:t>we</w:t>
      </w:r>
      <w:proofErr w:type="gramEnd"/>
      <w:r>
        <w:t xml:space="preserve"> will encourage INTENT-2 participants to also participate in 1CLICK, and vice versa.</w:t>
      </w:r>
    </w:p>
    <w:p w:rsidR="006778CE" w:rsidRDefault="006778CE" w:rsidP="006778CE"/>
    <w:p w:rsidR="006778CE" w:rsidRDefault="006778CE" w:rsidP="006778CE"/>
    <w:p w:rsidR="006778CE" w:rsidRDefault="006778CE" w:rsidP="006778CE">
      <w:r>
        <w:t xml:space="preserve">(9) Have you considered a multilingual task in which answers would need to be </w:t>
      </w:r>
      <w:proofErr w:type="spellStart"/>
      <w:r>
        <w:t>deduplicated</w:t>
      </w:r>
      <w:proofErr w:type="spellEnd"/>
      <w:r>
        <w:t xml:space="preserve"> across different languages?  Why or why not?  If this is something that might be done in NTCIR-10 or some subsequent evaluation, have you considered the possibility that you might coordinate in some way with the evaluation of that task that is planned for the DARPA BOLT program in the USA?</w:t>
      </w:r>
    </w:p>
    <w:p w:rsidR="006778CE" w:rsidRDefault="006778CE" w:rsidP="006778CE"/>
    <w:p w:rsidR="006778CE" w:rsidRDefault="006778CE" w:rsidP="006778CE">
      <w:proofErr w:type="spellStart"/>
      <w:r>
        <w:t>Crosslingual</w:t>
      </w:r>
      <w:proofErr w:type="spellEnd"/>
      <w:r>
        <w:t xml:space="preserve"> 1CLICK would be interesting and</w:t>
      </w:r>
    </w:p>
    <w:p w:rsidR="006778CE" w:rsidRDefault="006778CE" w:rsidP="006778CE">
      <w:proofErr w:type="gramStart"/>
      <w:r>
        <w:t>we</w:t>
      </w:r>
      <w:proofErr w:type="gramEnd"/>
      <w:r>
        <w:t xml:space="preserve"> are already discussing whether we can share some topics </w:t>
      </w:r>
    </w:p>
    <w:p w:rsidR="006778CE" w:rsidRDefault="006778CE" w:rsidP="006778CE">
      <w:proofErr w:type="gramStart"/>
      <w:r>
        <w:t>across</w:t>
      </w:r>
      <w:proofErr w:type="gramEnd"/>
      <w:r>
        <w:t xml:space="preserve"> Japanese, Korean and English.</w:t>
      </w:r>
    </w:p>
    <w:p w:rsidR="006778CE" w:rsidRDefault="006778CE" w:rsidP="006778CE">
      <w:r>
        <w:t>However,</w:t>
      </w:r>
    </w:p>
    <w:p w:rsidR="006778CE" w:rsidRDefault="006778CE" w:rsidP="006778CE">
      <w:proofErr w:type="gramStart"/>
      <w:r>
        <w:t>we</w:t>
      </w:r>
      <w:proofErr w:type="gramEnd"/>
      <w:r>
        <w:t xml:space="preserve"> feel we know too little about monolingual 1CLICK</w:t>
      </w:r>
    </w:p>
    <w:p w:rsidR="006778CE" w:rsidRDefault="006778CE" w:rsidP="006778CE">
      <w:proofErr w:type="gramStart"/>
      <w:r>
        <w:t>and</w:t>
      </w:r>
      <w:proofErr w:type="gramEnd"/>
      <w:r>
        <w:t xml:space="preserve"> that introducing a </w:t>
      </w:r>
      <w:proofErr w:type="spellStart"/>
      <w:r>
        <w:t>crosslingual</w:t>
      </w:r>
      <w:proofErr w:type="spellEnd"/>
      <w:r>
        <w:t xml:space="preserve"> subtask is too early.</w:t>
      </w:r>
    </w:p>
    <w:p w:rsidR="006778CE" w:rsidRDefault="006778CE" w:rsidP="006778CE">
      <w:r>
        <w:t>Our current focus is on handling real mobile queries,</w:t>
      </w:r>
    </w:p>
    <w:p w:rsidR="006778CE" w:rsidRDefault="006778CE" w:rsidP="006778CE">
      <w:proofErr w:type="gramStart"/>
      <w:r>
        <w:t>and</w:t>
      </w:r>
      <w:proofErr w:type="gramEnd"/>
      <w:r>
        <w:t xml:space="preserve"> real mobile queries are quite different across countries</w:t>
      </w:r>
    </w:p>
    <w:p w:rsidR="006778CE" w:rsidRDefault="006778CE" w:rsidP="006778CE">
      <w:r>
        <w:t>(</w:t>
      </w:r>
      <w:proofErr w:type="gramStart"/>
      <w:r>
        <w:t>e.g</w:t>
      </w:r>
      <w:proofErr w:type="gramEnd"/>
      <w:r>
        <w:t xml:space="preserve">. see J. Li, S. Huffman, and A. </w:t>
      </w:r>
      <w:proofErr w:type="spellStart"/>
      <w:r>
        <w:t>Tokuda</w:t>
      </w:r>
      <w:proofErr w:type="spellEnd"/>
      <w:r>
        <w:t>. Good abandonment in</w:t>
      </w:r>
    </w:p>
    <w:p w:rsidR="006778CE" w:rsidRDefault="006778CE" w:rsidP="006778CE">
      <w:proofErr w:type="gramStart"/>
      <w:r>
        <w:t>mobile</w:t>
      </w:r>
      <w:proofErr w:type="gramEnd"/>
      <w:r>
        <w:t xml:space="preserve"> and PC internet search. In Proceedings of ACM</w:t>
      </w:r>
    </w:p>
    <w:p w:rsidR="006778CE" w:rsidRDefault="006778CE" w:rsidP="006778CE">
      <w:proofErr w:type="gramStart"/>
      <w:r>
        <w:t>SIGIR 2009).</w:t>
      </w:r>
      <w:proofErr w:type="gramEnd"/>
    </w:p>
    <w:p w:rsidR="006778CE" w:rsidRDefault="006778CE" w:rsidP="006778CE">
      <w:r>
        <w:t xml:space="preserve">So it might be better to handle the </w:t>
      </w:r>
      <w:proofErr w:type="spellStart"/>
      <w:r>
        <w:t>crosslingual</w:t>
      </w:r>
      <w:proofErr w:type="spellEnd"/>
      <w:r>
        <w:t xml:space="preserve"> and multilingual issues outside 1CLICK,</w:t>
      </w:r>
    </w:p>
    <w:p w:rsidR="006778CE" w:rsidRDefault="006778CE" w:rsidP="006778CE">
      <w:proofErr w:type="gramStart"/>
      <w:r>
        <w:t>possibly</w:t>
      </w:r>
      <w:proofErr w:type="gramEnd"/>
      <w:r>
        <w:t xml:space="preserve"> at NTCIR-11 as a new task.</w:t>
      </w:r>
    </w:p>
    <w:p w:rsidR="006778CE" w:rsidRDefault="006778CE" w:rsidP="006778CE"/>
    <w:p w:rsidR="006778CE" w:rsidRDefault="006778CE" w:rsidP="006778CE"/>
    <w:p w:rsidR="006778CE" w:rsidRDefault="006778CE" w:rsidP="006778CE">
      <w:r>
        <w:t xml:space="preserve">(10) What </w:t>
      </w:r>
      <w:proofErr w:type="gramStart"/>
      <w:r>
        <w:t>Is</w:t>
      </w:r>
      <w:proofErr w:type="gramEnd"/>
      <w:r>
        <w:t xml:space="preserve"> known about the reusability of nugget-based evaluation from prior work in GALE and list QA?  Is there a solid basis for believing that the investment in test collection development can be amortized over future uses of the collection?  If not, is there a means for gaining confidence that that is the case?  If not, is there a reason to run this task despite not having such an assurance?</w:t>
      </w:r>
    </w:p>
    <w:p w:rsidR="006778CE" w:rsidRDefault="006778CE" w:rsidP="006778CE"/>
    <w:p w:rsidR="006778CE" w:rsidRDefault="006778CE" w:rsidP="006778CE">
      <w:r>
        <w:t>In general, we believe that nuggets constructed based on a limited set of submitted runs</w:t>
      </w:r>
    </w:p>
    <w:p w:rsidR="006778CE" w:rsidRDefault="006778CE" w:rsidP="006778CE">
      <w:proofErr w:type="gramStart"/>
      <w:r>
        <w:t>are</w:t>
      </w:r>
      <w:proofErr w:type="gramEnd"/>
      <w:r>
        <w:t xml:space="preserve"> not reusable. Compared to the case with document-relevance-based IR test collections,</w:t>
      </w:r>
    </w:p>
    <w:p w:rsidR="006778CE" w:rsidRDefault="006778CE" w:rsidP="006778CE">
      <w:proofErr w:type="gramStart"/>
      <w:r>
        <w:t>the</w:t>
      </w:r>
      <w:proofErr w:type="gramEnd"/>
      <w:r>
        <w:t xml:space="preserve"> incompleteness issue is too serious.</w:t>
      </w:r>
    </w:p>
    <w:p w:rsidR="006778CE" w:rsidRDefault="006778CE" w:rsidP="006778CE"/>
    <w:p w:rsidR="006778CE" w:rsidRDefault="006778CE" w:rsidP="006778CE">
      <w:r>
        <w:t>The 1CLICK nugget construction scheme is more top-down and does not directly depend</w:t>
      </w:r>
    </w:p>
    <w:p w:rsidR="006778CE" w:rsidRDefault="006778CE" w:rsidP="006778CE">
      <w:proofErr w:type="gramStart"/>
      <w:r>
        <w:lastRenderedPageBreak/>
        <w:t>on</w:t>
      </w:r>
      <w:proofErr w:type="gramEnd"/>
      <w:r>
        <w:t xml:space="preserve"> the submitted runs. It aims at collecting time-</w:t>
      </w:r>
      <w:del w:id="29" w:author="Makoto Kato" w:date="2011-12-28T13:10:00Z">
        <w:r w:rsidDel="00047125">
          <w:delText>insenstive</w:delText>
        </w:r>
      </w:del>
      <w:ins w:id="30" w:author="Makoto Kato" w:date="2011-12-28T13:10:00Z">
        <w:r w:rsidR="00047125">
          <w:t>insensitive</w:t>
        </w:r>
      </w:ins>
      <w:r>
        <w:t xml:space="preserve"> truths.</w:t>
      </w:r>
    </w:p>
    <w:p w:rsidR="006778CE" w:rsidRDefault="006778CE" w:rsidP="006778CE">
      <w:r>
        <w:t xml:space="preserve">(But many "truths" do change over time, so automatic truth maintenance for nuggets </w:t>
      </w:r>
    </w:p>
    <w:p w:rsidR="002E1E6F" w:rsidDel="008E40F4" w:rsidRDefault="006778CE" w:rsidP="006778CE">
      <w:pPr>
        <w:rPr>
          <w:del w:id="31" w:author="Makoto Kato" w:date="2011-12-28T15:59:00Z"/>
        </w:rPr>
      </w:pPr>
      <w:proofErr w:type="gramStart"/>
      <w:r>
        <w:t>may</w:t>
      </w:r>
      <w:proofErr w:type="gramEnd"/>
      <w:r>
        <w:t xml:space="preserve"> be a useful research problem.)</w:t>
      </w:r>
    </w:p>
    <w:p w:rsidR="006778CE" w:rsidRDefault="006778CE" w:rsidP="006778CE">
      <w:r>
        <w:t>On the other hand, our use of the live web and search engine APIs does hurt repeatability.</w:t>
      </w:r>
    </w:p>
    <w:p w:rsidR="006778CE" w:rsidRDefault="006778CE" w:rsidP="006778CE">
      <w:r>
        <w:t>We have already discussed above our plan to share some intermediate data across participants</w:t>
      </w:r>
    </w:p>
    <w:p w:rsidR="006778CE" w:rsidRDefault="006778CE" w:rsidP="006778CE">
      <w:proofErr w:type="gramStart"/>
      <w:r>
        <w:t>to</w:t>
      </w:r>
      <w:proofErr w:type="gramEnd"/>
      <w:r>
        <w:t xml:space="preserve"> improve the situation.</w:t>
      </w:r>
    </w:p>
    <w:p w:rsidR="006778CE" w:rsidRDefault="006778CE" w:rsidP="006778CE"/>
    <w:p w:rsidR="006778CE" w:rsidRDefault="006778CE" w:rsidP="006778CE">
      <w:r>
        <w:t>Even if the 1CLICK data sets are not reusable, however,</w:t>
      </w:r>
    </w:p>
    <w:p w:rsidR="006778CE" w:rsidRDefault="006778CE" w:rsidP="006778CE">
      <w:proofErr w:type="gramStart"/>
      <w:r>
        <w:t>we</w:t>
      </w:r>
      <w:proofErr w:type="gramEnd"/>
      <w:r>
        <w:t xml:space="preserve"> believe that the task has many merits, as discussed earlier.</w:t>
      </w:r>
    </w:p>
    <w:p w:rsidR="006778CE" w:rsidRDefault="006778CE" w:rsidP="006778CE">
      <w:r>
        <w:t>In addition, please note that our legacy such as the nugget evaluation interface</w:t>
      </w:r>
    </w:p>
    <w:p w:rsidR="006778CE" w:rsidRDefault="006778CE" w:rsidP="006778CE">
      <w:proofErr w:type="gramStart"/>
      <w:r>
        <w:t>will</w:t>
      </w:r>
      <w:proofErr w:type="gramEnd"/>
      <w:r>
        <w:t xml:space="preserve"> be reusable, possibly with some updates.</w:t>
      </w:r>
    </w:p>
    <w:p w:rsidR="006778CE" w:rsidRDefault="006778CE" w:rsidP="006778CE"/>
    <w:p w:rsidR="00A53AEA" w:rsidRDefault="006778CE" w:rsidP="006778CE">
      <w:r>
        <w:t>#####</w:t>
      </w:r>
    </w:p>
    <w:sectPr w:rsidR="00A53AE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8CE"/>
    <w:rsid w:val="00045981"/>
    <w:rsid w:val="00047125"/>
    <w:rsid w:val="00081DAF"/>
    <w:rsid w:val="00091572"/>
    <w:rsid w:val="002E1E6F"/>
    <w:rsid w:val="003534D6"/>
    <w:rsid w:val="00366C42"/>
    <w:rsid w:val="00401E94"/>
    <w:rsid w:val="00464ECE"/>
    <w:rsid w:val="00485D7D"/>
    <w:rsid w:val="006778CE"/>
    <w:rsid w:val="006877D2"/>
    <w:rsid w:val="0072532C"/>
    <w:rsid w:val="007512E3"/>
    <w:rsid w:val="007B2301"/>
    <w:rsid w:val="008323F9"/>
    <w:rsid w:val="00864A35"/>
    <w:rsid w:val="008775DC"/>
    <w:rsid w:val="008E40F4"/>
    <w:rsid w:val="00B36C1E"/>
    <w:rsid w:val="00BB2804"/>
    <w:rsid w:val="00BF0CF8"/>
    <w:rsid w:val="00DE7BD2"/>
    <w:rsid w:val="00DF3D34"/>
    <w:rsid w:val="00E41B0E"/>
    <w:rsid w:val="00EA2F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534D6"/>
    <w:pPr>
      <w:keepNext/>
      <w:outlineLvl w:val="0"/>
    </w:pPr>
    <w:rPr>
      <w:rFonts w:asciiTheme="majorHAnsi" w:eastAsiaTheme="majorEastAsia" w:hAnsiTheme="majorHAnsi" w:cstheme="majorBidi"/>
      <w:sz w:val="4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534D6"/>
    <w:rPr>
      <w:rFonts w:asciiTheme="majorHAnsi" w:eastAsiaTheme="majorEastAsia" w:hAnsiTheme="majorHAnsi" w:cstheme="majorBidi"/>
      <w:sz w:val="40"/>
      <w:szCs w:val="24"/>
    </w:rPr>
  </w:style>
  <w:style w:type="paragraph" w:styleId="a3">
    <w:name w:val="Balloon Text"/>
    <w:basedOn w:val="a"/>
    <w:link w:val="a4"/>
    <w:uiPriority w:val="99"/>
    <w:semiHidden/>
    <w:unhideWhenUsed/>
    <w:rsid w:val="00081DAF"/>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81DA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534D6"/>
    <w:pPr>
      <w:keepNext/>
      <w:outlineLvl w:val="0"/>
    </w:pPr>
    <w:rPr>
      <w:rFonts w:asciiTheme="majorHAnsi" w:eastAsiaTheme="majorEastAsia" w:hAnsiTheme="majorHAnsi" w:cstheme="majorBidi"/>
      <w:sz w:val="4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534D6"/>
    <w:rPr>
      <w:rFonts w:asciiTheme="majorHAnsi" w:eastAsiaTheme="majorEastAsia" w:hAnsiTheme="majorHAnsi" w:cstheme="majorBidi"/>
      <w:sz w:val="40"/>
      <w:szCs w:val="24"/>
    </w:rPr>
  </w:style>
  <w:style w:type="paragraph" w:styleId="a3">
    <w:name w:val="Balloon Text"/>
    <w:basedOn w:val="a"/>
    <w:link w:val="a4"/>
    <w:uiPriority w:val="99"/>
    <w:semiHidden/>
    <w:unhideWhenUsed/>
    <w:rsid w:val="00081DAF"/>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81DA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9</Pages>
  <Words>2105</Words>
  <Characters>12004</Characters>
  <Application>Microsoft Office Word</Application>
  <DocSecurity>0</DocSecurity>
  <Lines>100</Lines>
  <Paragraphs>28</Paragraphs>
  <ScaleCrop>false</ScaleCrop>
  <HeadingPairs>
    <vt:vector size="2" baseType="variant">
      <vt:variant>
        <vt:lpstr>タイトル</vt:lpstr>
      </vt:variant>
      <vt:variant>
        <vt:i4>1</vt:i4>
      </vt:variant>
    </vt:vector>
  </HeadingPairs>
  <TitlesOfParts>
    <vt:vector size="1" baseType="lpstr">
      <vt:lpstr/>
    </vt:vector>
  </TitlesOfParts>
  <Company>Kyoto University</Company>
  <LinksUpToDate>false</LinksUpToDate>
  <CharactersWithSpaces>14081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Makoto Kato</dc:creator>
  <cp:lastModifiedBy>Makoto Kato</cp:lastModifiedBy>
  <cp:revision>16</cp:revision>
  <dcterms:created xsi:type="dcterms:W3CDTF">2011-12-28T02:53:00Z</dcterms:created>
  <dcterms:modified xsi:type="dcterms:W3CDTF">2011-12-28T07:14:00Z</dcterms:modified>
</cp:coreProperties>
</file>